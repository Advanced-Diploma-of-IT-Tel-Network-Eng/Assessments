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202F2" w14:textId="0E6CAC26" w:rsidR="00565712" w:rsidRPr="00227FEB" w:rsidRDefault="00756117" w:rsidP="00227FEB">
      <w:pPr>
        <w:jc w:val="center"/>
        <w:rPr>
          <w:i/>
          <w:iCs/>
          <w:sz w:val="40"/>
          <w:szCs w:val="40"/>
        </w:rPr>
      </w:pPr>
      <w:r w:rsidRPr="00227FEB">
        <w:rPr>
          <w:i/>
          <w:iCs/>
          <w:sz w:val="40"/>
          <w:szCs w:val="40"/>
        </w:rPr>
        <w:t>Microsoft</w:t>
      </w:r>
    </w:p>
    <w:p w14:paraId="504E8268" w14:textId="36E332DE" w:rsidR="00227FEB" w:rsidRDefault="00986513" w:rsidP="00986513">
      <w:pPr>
        <w:tabs>
          <w:tab w:val="center" w:pos="4513"/>
          <w:tab w:val="left" w:pos="5568"/>
        </w:tabs>
        <w:rPr>
          <w:b/>
          <w:bCs/>
        </w:rPr>
      </w:pPr>
      <w:r>
        <w:rPr>
          <w:b/>
          <w:bCs/>
        </w:rPr>
        <w:tab/>
      </w:r>
      <w:r w:rsidR="00227FEB">
        <w:rPr>
          <w:b/>
          <w:bCs/>
        </w:rPr>
        <w:t>Storage</w:t>
      </w:r>
      <w:r>
        <w:rPr>
          <w:b/>
          <w:bCs/>
        </w:rPr>
        <w:tab/>
      </w:r>
    </w:p>
    <w:p w14:paraId="732571A9" w14:textId="2D5E3E5E" w:rsidR="00986513" w:rsidRPr="00986513" w:rsidRDefault="00986513" w:rsidP="00986513">
      <w:pPr>
        <w:tabs>
          <w:tab w:val="center" w:pos="4513"/>
          <w:tab w:val="left" w:pos="5568"/>
        </w:tabs>
      </w:pPr>
      <w:r w:rsidRPr="00986513">
        <w:t>Microsoft 365 Business Basic includes 1 TB of OneDrive for Business storage per user and access to SharePoint for team collaboration and shared files.</w:t>
      </w:r>
    </w:p>
    <w:p w14:paraId="10945BFE" w14:textId="3CC724B9" w:rsidR="00756117" w:rsidRDefault="00756117">
      <w:r w:rsidRPr="00756117">
        <w:rPr>
          <w:noProof/>
        </w:rPr>
        <w:drawing>
          <wp:inline distT="0" distB="0" distL="0" distR="0" wp14:anchorId="21FA2313" wp14:editId="20BF7A17">
            <wp:extent cx="5731510" cy="5543550"/>
            <wp:effectExtent l="0" t="0" r="2540" b="0"/>
            <wp:docPr id="20539373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3736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117">
        <w:t>https://www.microsoft.com/en-au/microsoft-365/onedrive/online-cloud-storage#home-business-plans_tab1</w:t>
      </w:r>
    </w:p>
    <w:p w14:paraId="17FAAFA1" w14:textId="2146F8F3" w:rsidR="00756117" w:rsidRDefault="00986513" w:rsidP="00D76CA9">
      <w:pPr>
        <w:jc w:val="center"/>
      </w:pPr>
      <w:r w:rsidRPr="00986513">
        <w:rPr>
          <w:b/>
          <w:bCs/>
        </w:rPr>
        <w:t>User &amp; Role Scheme</w:t>
      </w:r>
    </w:p>
    <w:p w14:paraId="0C14F4F2" w14:textId="210DA2DB" w:rsidR="00986513" w:rsidRPr="00986513" w:rsidRDefault="00986513" w:rsidP="00986513">
      <w:r w:rsidRPr="00986513">
        <w:t>Microsoft uses Microsoft Entra ID (formerly Azure AD) for identity and role management. You can assign administrative roles (Global Admin, etc.) with granular access control.</w:t>
      </w:r>
    </w:p>
    <w:p w14:paraId="33C03318" w14:textId="1907DAA6" w:rsidR="00756117" w:rsidRDefault="00756117">
      <w:r w:rsidRPr="00756117">
        <w:rPr>
          <w:noProof/>
        </w:rPr>
        <w:lastRenderedPageBreak/>
        <w:drawing>
          <wp:inline distT="0" distB="0" distL="0" distR="0" wp14:anchorId="07F1934C" wp14:editId="50C0889B">
            <wp:extent cx="5731510" cy="3107055"/>
            <wp:effectExtent l="0" t="0" r="2540" b="0"/>
            <wp:docPr id="21157636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6364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117">
        <w:t>https://learn.microsoft.com/en-au/dynamics365/business-central/admin-users-profiles-roles</w:t>
      </w:r>
    </w:p>
    <w:p w14:paraId="3766F3CB" w14:textId="364910F7" w:rsidR="00D76CA9" w:rsidRDefault="00D76CA9">
      <w:r w:rsidRPr="00D76CA9">
        <w:rPr>
          <w:noProof/>
        </w:rPr>
        <w:lastRenderedPageBreak/>
        <w:drawing>
          <wp:inline distT="0" distB="0" distL="0" distR="0" wp14:anchorId="2C1CAB66" wp14:editId="5CE0132C">
            <wp:extent cx="5731510" cy="5755640"/>
            <wp:effectExtent l="0" t="0" r="2540" b="0"/>
            <wp:docPr id="15245301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3016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2C45" w14:textId="3DD16DAF" w:rsidR="00D76CA9" w:rsidRDefault="00D76CA9">
      <w:r w:rsidRPr="00D76CA9">
        <w:t>https://learn.microsoft.com/en-us/entra/identity/role-based-access-control/permissions-reference</w:t>
      </w:r>
    </w:p>
    <w:p w14:paraId="5F7B3E53" w14:textId="331F85B7" w:rsidR="00D76CA9" w:rsidRDefault="00D76CA9">
      <w:hyperlink r:id="rId7" w:history="1">
        <w:r w:rsidRPr="00D3572F">
          <w:rPr>
            <w:rStyle w:val="Hyperlink"/>
          </w:rPr>
          <w:t>https://learn.microsoft.com/en-au/dynamics365/business-central/admin-users-profiles-roles</w:t>
        </w:r>
      </w:hyperlink>
    </w:p>
    <w:p w14:paraId="5BE7B9F3" w14:textId="63D590A4" w:rsidR="00986513" w:rsidRDefault="00986513" w:rsidP="00986513">
      <w:pPr>
        <w:jc w:val="center"/>
        <w:rPr>
          <w:b/>
          <w:bCs/>
        </w:rPr>
      </w:pPr>
      <w:r w:rsidRPr="00986513">
        <w:rPr>
          <w:b/>
          <w:bCs/>
        </w:rPr>
        <w:t>Cloud Backup Service</w:t>
      </w:r>
    </w:p>
    <w:p w14:paraId="089BAD1A" w14:textId="255E694A" w:rsidR="00986513" w:rsidRPr="00986513" w:rsidRDefault="00986513" w:rsidP="00986513">
      <w:r w:rsidRPr="00986513">
        <w:t>Microsoft 365 Backup allows backup of OneDrive, SharePoint, and Exchange Online data.</w:t>
      </w:r>
    </w:p>
    <w:p w14:paraId="5AC34306" w14:textId="2BD9C1AC" w:rsidR="00D76CA9" w:rsidRDefault="00D76CA9" w:rsidP="00986513">
      <w:hyperlink r:id="rId8" w:history="1">
        <w:r w:rsidRPr="00D3572F">
          <w:rPr>
            <w:rStyle w:val="Hyperlink"/>
          </w:rPr>
          <w:t>https://learn.microsoft.com/en-us/microsoft-365/backup/backup-overview?view=o365-worldwide&amp;utm_source=chatgpt.com</w:t>
        </w:r>
      </w:hyperlink>
    </w:p>
    <w:p w14:paraId="32FED46A" w14:textId="046F9E8A" w:rsidR="00D76CA9" w:rsidRDefault="00D76CA9">
      <w:r w:rsidRPr="00D76CA9">
        <w:rPr>
          <w:noProof/>
        </w:rPr>
        <w:lastRenderedPageBreak/>
        <w:drawing>
          <wp:inline distT="0" distB="0" distL="0" distR="0" wp14:anchorId="4921B6F9" wp14:editId="0A5BA432">
            <wp:extent cx="5731510" cy="5259070"/>
            <wp:effectExtent l="0" t="0" r="2540" b="0"/>
            <wp:docPr id="11650850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8509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73D0" w14:textId="77777777" w:rsidR="00986513" w:rsidRDefault="00986513">
      <w:pPr>
        <w:jc w:val="center"/>
        <w:rPr>
          <w:b/>
          <w:bCs/>
        </w:rPr>
        <w:pPrChange w:id="0" w:author="PEREZ ESPITIA MANUEL SERGIO" w:date="2025-10-15T20:24:00Z" w16du:dateUtc="2025-10-15T09:24:00Z">
          <w:pPr/>
        </w:pPrChange>
      </w:pPr>
      <w:r w:rsidRPr="00986513">
        <w:rPr>
          <w:b/>
          <w:bCs/>
        </w:rPr>
        <w:t>Cloud Office Suite Licenses</w:t>
      </w:r>
    </w:p>
    <w:p w14:paraId="10E6CBF3" w14:textId="5DB98B22" w:rsidR="00F64DF0" w:rsidRDefault="00F64DF0" w:rsidP="00F64DF0">
      <w:hyperlink r:id="rId10" w:history="1">
        <w:r w:rsidRPr="00D3572F">
          <w:rPr>
            <w:rStyle w:val="Hyperlink"/>
          </w:rPr>
          <w:t>https://learn.microsoft.com/en-us/answers/questions/5406142/microsoft-365-business-basic-plan</w:t>
        </w:r>
      </w:hyperlink>
    </w:p>
    <w:p w14:paraId="7A609CDE" w14:textId="1029FAF6" w:rsidR="00F64DF0" w:rsidRDefault="00F64DF0" w:rsidP="00F64DF0">
      <w:r w:rsidRPr="00F64DF0">
        <w:rPr>
          <w:noProof/>
        </w:rPr>
        <w:drawing>
          <wp:inline distT="0" distB="0" distL="0" distR="0" wp14:anchorId="358D6817" wp14:editId="68D5BA26">
            <wp:extent cx="5731510" cy="1986915"/>
            <wp:effectExtent l="0" t="0" r="2540" b="0"/>
            <wp:docPr id="3000558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5588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041E" w14:textId="2BB827B4" w:rsidR="00986513" w:rsidRDefault="00F64DF0" w:rsidP="00F64DF0">
      <w:pPr>
        <w:jc w:val="center"/>
        <w:rPr>
          <w:b/>
          <w:bCs/>
        </w:rPr>
      </w:pPr>
      <w:del w:id="1" w:author="PEREZ ESPITIA MANUEL SERGIO" w:date="2025-10-15T20:25:00Z" w16du:dateUtc="2025-10-15T09:25:00Z">
        <w:r w:rsidDel="00986513">
          <w:rPr>
            <w:b/>
            <w:bCs/>
          </w:rPr>
          <w:delText>Access log</w:delText>
        </w:r>
      </w:del>
      <w:ins w:id="2" w:author="PEREZ ESPITIA MANUEL SERGIO" w:date="2025-10-15T20:25:00Z" w16du:dateUtc="2025-10-15T09:25:00Z">
        <w:r w:rsidR="00986513" w:rsidRPr="00986513">
          <w:rPr>
            <w:b/>
            <w:bCs/>
          </w:rPr>
          <w:t>User Activity and Access Logs</w:t>
        </w:r>
      </w:ins>
    </w:p>
    <w:p w14:paraId="52D7E820" w14:textId="77777777" w:rsidR="00986513" w:rsidRDefault="00986513">
      <w:pPr>
        <w:rPr>
          <w:b/>
          <w:bCs/>
        </w:rPr>
      </w:pPr>
      <w:r>
        <w:rPr>
          <w:b/>
          <w:bCs/>
        </w:rPr>
        <w:br w:type="page"/>
      </w:r>
    </w:p>
    <w:p w14:paraId="5FED3FDF" w14:textId="3F0BDF86" w:rsidR="00F64DF0" w:rsidRPr="00986513" w:rsidRDefault="00986513" w:rsidP="00986513">
      <w:r w:rsidRPr="00986513">
        <w:lastRenderedPageBreak/>
        <w:t xml:space="preserve">Microsoft keeps a unified audit log of user and admin activities. Reports can be viewed for the last 7, 30, 90, or 180 days in the admin </w:t>
      </w:r>
      <w:proofErr w:type="spellStart"/>
      <w:r w:rsidRPr="00986513">
        <w:t>center</w:t>
      </w:r>
      <w:proofErr w:type="spellEnd"/>
      <w:r w:rsidRPr="00986513">
        <w:t>.</w:t>
      </w:r>
    </w:p>
    <w:p w14:paraId="2B369980" w14:textId="284DF8D6" w:rsidR="00F64DF0" w:rsidRDefault="00F64DF0" w:rsidP="00F64DF0">
      <w:hyperlink r:id="rId12" w:history="1">
        <w:r w:rsidRPr="00D3572F">
          <w:rPr>
            <w:rStyle w:val="Hyperlink"/>
          </w:rPr>
          <w:t>https://learn.microsoft.com/en-us/purview/audit-log-activities</w:t>
        </w:r>
      </w:hyperlink>
    </w:p>
    <w:p w14:paraId="43264B05" w14:textId="77777777" w:rsidR="00F64DF0" w:rsidRDefault="00F64DF0" w:rsidP="00F64DF0"/>
    <w:p w14:paraId="2EBD10BE" w14:textId="77777777" w:rsidR="00F64DF0" w:rsidRDefault="00F64DF0" w:rsidP="00F64DF0">
      <w:pPr>
        <w:jc w:val="center"/>
      </w:pPr>
      <w:r w:rsidRPr="00F64DF0">
        <w:rPr>
          <w:b/>
          <w:bCs/>
        </w:rPr>
        <w:t>Account Recovery</w:t>
      </w:r>
      <w:r>
        <w:tab/>
      </w:r>
    </w:p>
    <w:p w14:paraId="686B18C5" w14:textId="2AC022E8" w:rsidR="00F64DF0" w:rsidRDefault="00F64DF0" w:rsidP="00F64DF0">
      <w:r>
        <w:t>Account recovery is handled through Microsoft Entra ID, including MFA, password reset, and admin roles.</w:t>
      </w:r>
      <w:r>
        <w:tab/>
      </w:r>
    </w:p>
    <w:p w14:paraId="4E543B5C" w14:textId="524FE1B6" w:rsidR="00F64DF0" w:rsidRDefault="00F64DF0" w:rsidP="00F64DF0">
      <w:hyperlink r:id="rId13" w:history="1">
        <w:r w:rsidRPr="00D3572F">
          <w:rPr>
            <w:rStyle w:val="Hyperlink"/>
          </w:rPr>
          <w:t>https://learn.microsoft.com/en-us/purview/audit-log-activities</w:t>
        </w:r>
      </w:hyperlink>
    </w:p>
    <w:p w14:paraId="025A8E24" w14:textId="77777777" w:rsidR="00F64DF0" w:rsidRDefault="00F64DF0" w:rsidP="00F64DF0"/>
    <w:p w14:paraId="43B26467" w14:textId="77777777" w:rsidR="00F64DF0" w:rsidRDefault="00F64DF0" w:rsidP="00F64DF0">
      <w:pPr>
        <w:jc w:val="center"/>
      </w:pPr>
      <w:r w:rsidRPr="00F64DF0">
        <w:rPr>
          <w:b/>
          <w:bCs/>
        </w:rPr>
        <w:t>Secure Connection Methods</w:t>
      </w:r>
      <w:r>
        <w:tab/>
      </w:r>
    </w:p>
    <w:p w14:paraId="0697BBB4" w14:textId="55409C7C" w:rsidR="00F64DF0" w:rsidRDefault="00F64DF0" w:rsidP="00F64DF0">
      <w:r>
        <w:t>Microsoft uses secure protocols like TLS and SSL for encrypted data transfer between clients and servers.</w:t>
      </w:r>
    </w:p>
    <w:p w14:paraId="1EBB94E7" w14:textId="3C5334F0" w:rsidR="00F64DF0" w:rsidRDefault="00F64DF0" w:rsidP="00F64DF0">
      <w:r w:rsidRPr="00F64DF0">
        <w:rPr>
          <w:noProof/>
        </w:rPr>
        <w:drawing>
          <wp:inline distT="0" distB="0" distL="0" distR="0" wp14:anchorId="5F22BCAB" wp14:editId="5433F5AF">
            <wp:extent cx="5731510" cy="4613275"/>
            <wp:effectExtent l="0" t="0" r="2540" b="0"/>
            <wp:docPr id="13605221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2218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7ABD" w14:textId="75745FBD" w:rsidR="00227FEB" w:rsidRDefault="00227FEB" w:rsidP="00F64DF0">
      <w:hyperlink r:id="rId15" w:history="1">
        <w:r w:rsidRPr="00D3572F">
          <w:rPr>
            <w:rStyle w:val="Hyperlink"/>
          </w:rPr>
          <w:t>https://learn.microsoft.com/en-us/purview/encryption</w:t>
        </w:r>
      </w:hyperlink>
    </w:p>
    <w:p w14:paraId="090F1535" w14:textId="53550778" w:rsidR="00F64DF0" w:rsidRDefault="00227FEB" w:rsidP="00F64DF0">
      <w:r>
        <w:t xml:space="preserve"> </w:t>
      </w:r>
    </w:p>
    <w:p w14:paraId="1BD2CD45" w14:textId="77777777" w:rsidR="00F64DF0" w:rsidRDefault="00F64DF0" w:rsidP="00F64DF0"/>
    <w:p w14:paraId="225C35BC" w14:textId="77777777" w:rsidR="00F64DF0" w:rsidRDefault="00F64DF0" w:rsidP="00F64DF0"/>
    <w:p w14:paraId="70D87101" w14:textId="3A7438BC" w:rsidR="00F64DF0" w:rsidRPr="00F64DF0" w:rsidRDefault="00F64DF0" w:rsidP="00F64DF0">
      <w:pPr>
        <w:jc w:val="center"/>
        <w:rPr>
          <w:b/>
          <w:bCs/>
        </w:rPr>
      </w:pPr>
      <w:r w:rsidRPr="00F64DF0">
        <w:rPr>
          <w:b/>
          <w:bCs/>
        </w:rPr>
        <w:t>Data Encryption Methods</w:t>
      </w:r>
    </w:p>
    <w:p w14:paraId="0608AF5A" w14:textId="1FFA028D" w:rsidR="00F64DF0" w:rsidRDefault="00F64DF0" w:rsidP="00F64DF0">
      <w:r>
        <w:t>All data is encrypted in transit and at rest. Optional customer-managed encryption keys can be used with Azure Key Vault.</w:t>
      </w:r>
      <w:r>
        <w:tab/>
      </w:r>
    </w:p>
    <w:p w14:paraId="3E1BC2FF" w14:textId="1F0262BC" w:rsidR="00F64DF0" w:rsidRDefault="00F64DF0" w:rsidP="00F64DF0">
      <w:r w:rsidRPr="00F64DF0">
        <w:rPr>
          <w:noProof/>
        </w:rPr>
        <w:drawing>
          <wp:inline distT="0" distB="0" distL="0" distR="0" wp14:anchorId="39928B62" wp14:editId="55FC30E1">
            <wp:extent cx="5731510" cy="2571115"/>
            <wp:effectExtent l="0" t="0" r="2540" b="635"/>
            <wp:docPr id="1032872824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72824" name="Picture 1" descr="A white paper with black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D9E8" w14:textId="215383FB" w:rsidR="00227FEB" w:rsidRDefault="00227FEB" w:rsidP="00F64DF0">
      <w:hyperlink r:id="rId17" w:history="1">
        <w:r w:rsidRPr="00D3572F">
          <w:rPr>
            <w:rStyle w:val="Hyperlink"/>
          </w:rPr>
          <w:t>https://learn.microsoft.com/en-us/purview/encryption</w:t>
        </w:r>
      </w:hyperlink>
    </w:p>
    <w:p w14:paraId="381BBCBE" w14:textId="44AD9EE0" w:rsidR="00F64DF0" w:rsidRDefault="00227FEB" w:rsidP="00F64DF0">
      <w:hyperlink r:id="rId18" w:history="1">
        <w:r w:rsidRPr="00D3572F">
          <w:rPr>
            <w:rStyle w:val="Hyperlink"/>
          </w:rPr>
          <w:t>https://learn.microsoft.com/en-us/azure/backup/backup-encryption</w:t>
        </w:r>
      </w:hyperlink>
    </w:p>
    <w:p w14:paraId="473AEFE7" w14:textId="77777777" w:rsidR="00227FEB" w:rsidRDefault="00227FEB" w:rsidP="00F64DF0"/>
    <w:p w14:paraId="1A05996C" w14:textId="63DB9681" w:rsidR="00227FEB" w:rsidRPr="00227FEB" w:rsidRDefault="00F64DF0" w:rsidP="00227FEB">
      <w:pPr>
        <w:jc w:val="center"/>
        <w:rPr>
          <w:b/>
          <w:bCs/>
        </w:rPr>
      </w:pPr>
      <w:r w:rsidRPr="00227FEB">
        <w:rPr>
          <w:b/>
          <w:bCs/>
        </w:rPr>
        <w:t>Automatic Backups</w:t>
      </w:r>
    </w:p>
    <w:p w14:paraId="163BC3B3" w14:textId="4E3BA747" w:rsidR="00F64DF0" w:rsidRDefault="00F64DF0" w:rsidP="00F64DF0">
      <w:r>
        <w:t>Microsoft 365 Backup enables automated backups with restore points for OneDrive, SharePoint, and Exchange Online.</w:t>
      </w:r>
      <w:r>
        <w:tab/>
      </w:r>
    </w:p>
    <w:p w14:paraId="3D83857E" w14:textId="77FE4035" w:rsidR="00227FEB" w:rsidRDefault="00227FEB" w:rsidP="00F64DF0">
      <w:hyperlink r:id="rId19" w:history="1">
        <w:r w:rsidRPr="00D3572F">
          <w:rPr>
            <w:rStyle w:val="Hyperlink"/>
          </w:rPr>
          <w:t>https://learn.microsoft.com/en-us/microsoft-365/backup/backup-overview?view=o365-worldwide</w:t>
        </w:r>
      </w:hyperlink>
    </w:p>
    <w:p w14:paraId="6F131476" w14:textId="77777777" w:rsidR="00227FEB" w:rsidRDefault="00227FEB" w:rsidP="00F64DF0"/>
    <w:p w14:paraId="3A5D618E" w14:textId="2D498EB4" w:rsidR="00227FEB" w:rsidRPr="00227FEB" w:rsidRDefault="00F64DF0" w:rsidP="00227FEB">
      <w:pPr>
        <w:jc w:val="center"/>
        <w:rPr>
          <w:b/>
          <w:bCs/>
        </w:rPr>
      </w:pPr>
      <w:r w:rsidRPr="00227FEB">
        <w:rPr>
          <w:b/>
          <w:bCs/>
        </w:rPr>
        <w:t>Document Versioning</w:t>
      </w:r>
    </w:p>
    <w:p w14:paraId="0DCF5FC1" w14:textId="3B873CFE" w:rsidR="00F64DF0" w:rsidRDefault="00F64DF0" w:rsidP="00F64DF0">
      <w:r>
        <w:t>OneDrive and SharePoint support document version history, allowing users to view and restore previous versions.</w:t>
      </w:r>
      <w:r>
        <w:tab/>
      </w:r>
    </w:p>
    <w:p w14:paraId="50CFCDD5" w14:textId="79F4493B" w:rsidR="00227FEB" w:rsidRDefault="00227FEB" w:rsidP="00F64DF0">
      <w:hyperlink r:id="rId20" w:history="1">
        <w:r w:rsidRPr="00D3572F">
          <w:rPr>
            <w:rStyle w:val="Hyperlink"/>
          </w:rPr>
          <w:t>https://learn.microsoft.com/en-us/sharepoint/dev/general-development/how-versioning-works-in-lists-and-libraries</w:t>
        </w:r>
      </w:hyperlink>
    </w:p>
    <w:p w14:paraId="34142432" w14:textId="03BD6BC8" w:rsidR="00227FEB" w:rsidRPr="00227FEB" w:rsidRDefault="00F64DF0" w:rsidP="00227FEB">
      <w:pPr>
        <w:jc w:val="center"/>
        <w:rPr>
          <w:b/>
          <w:bCs/>
        </w:rPr>
      </w:pPr>
      <w:r w:rsidRPr="00227FEB">
        <w:rPr>
          <w:b/>
          <w:bCs/>
        </w:rPr>
        <w:t>Recovery of Previous Versions</w:t>
      </w:r>
    </w:p>
    <w:p w14:paraId="67992BA7" w14:textId="4D6BCC3E" w:rsidR="00F64DF0" w:rsidRDefault="00F64DF0" w:rsidP="00F64DF0">
      <w:r>
        <w:lastRenderedPageBreak/>
        <w:t>You can restore previous file versions or entire sites/mailboxes using Microsoft 365 Backup or OneDrive version history.</w:t>
      </w:r>
      <w:r>
        <w:tab/>
      </w:r>
    </w:p>
    <w:p w14:paraId="7C8DC390" w14:textId="5B57BBC0" w:rsidR="00227FEB" w:rsidRDefault="00227FEB" w:rsidP="00F64DF0">
      <w:hyperlink r:id="rId21" w:history="1">
        <w:r w:rsidRPr="00D3572F">
          <w:rPr>
            <w:rStyle w:val="Hyperlink"/>
          </w:rPr>
          <w:t>https://learn.microsoft.com/en-us/microsoft-365/backup/backup-overview?view=o365-worldwide</w:t>
        </w:r>
      </w:hyperlink>
      <w:r>
        <w:t xml:space="preserve"> </w:t>
      </w:r>
    </w:p>
    <w:p w14:paraId="50CD1308" w14:textId="77777777" w:rsidR="00227FEB" w:rsidRDefault="00227FEB" w:rsidP="00F64DF0"/>
    <w:p w14:paraId="6D36D8FC" w14:textId="77777777" w:rsidR="00227FEB" w:rsidRDefault="00227FEB" w:rsidP="00F64DF0"/>
    <w:p w14:paraId="3F87C528" w14:textId="77777777" w:rsidR="00227FEB" w:rsidRPr="00227FEB" w:rsidRDefault="00F64DF0" w:rsidP="00227FEB">
      <w:pPr>
        <w:jc w:val="center"/>
        <w:rPr>
          <w:b/>
          <w:bCs/>
        </w:rPr>
      </w:pPr>
      <w:r w:rsidRPr="00227FEB">
        <w:rPr>
          <w:b/>
          <w:bCs/>
        </w:rPr>
        <w:t>Collaborative Work</w:t>
      </w:r>
    </w:p>
    <w:p w14:paraId="7A2C9CE0" w14:textId="15863E32" w:rsidR="00F64DF0" w:rsidRDefault="00F64DF0" w:rsidP="00F64DF0">
      <w:r>
        <w:t>Real-time collaboration through Office Online and integration with Microsoft Teams and SharePoint. Multiple users can work on the same file simultaneously.</w:t>
      </w:r>
      <w:r>
        <w:tab/>
      </w:r>
    </w:p>
    <w:p w14:paraId="1A0D8940" w14:textId="6F9AF2F4" w:rsidR="00227FEB" w:rsidRDefault="00227FEB" w:rsidP="00227FEB">
      <w:hyperlink r:id="rId22" w:history="1">
        <w:r w:rsidRPr="00D3572F">
          <w:rPr>
            <w:rStyle w:val="Hyperlink"/>
          </w:rPr>
          <w:t>https://www.microsoft.com/en-us/microsoft-365/business/microsoft-365-business-basic</w:t>
        </w:r>
      </w:hyperlink>
    </w:p>
    <w:p w14:paraId="077BFF3C" w14:textId="75D8D26D" w:rsidR="00227FEB" w:rsidRPr="00227FEB" w:rsidRDefault="00F64DF0" w:rsidP="00227FEB">
      <w:pPr>
        <w:jc w:val="center"/>
        <w:rPr>
          <w:b/>
          <w:bCs/>
        </w:rPr>
      </w:pPr>
      <w:r w:rsidRPr="00227FEB">
        <w:rPr>
          <w:b/>
          <w:bCs/>
        </w:rPr>
        <w:t>Offline Work</w:t>
      </w:r>
    </w:p>
    <w:p w14:paraId="1C8B3D35" w14:textId="3A0CBB9D" w:rsidR="00F64DF0" w:rsidRDefault="00F64DF0" w:rsidP="00F64DF0">
      <w:r>
        <w:t>Business Basic does not include desktop Office apps, so offline work is limited. Users need an internet connection for most tasks.</w:t>
      </w:r>
      <w:r>
        <w:tab/>
      </w:r>
    </w:p>
    <w:p w14:paraId="59713D45" w14:textId="32B23B18" w:rsidR="00227FEB" w:rsidRDefault="00227FEB" w:rsidP="00F64DF0">
      <w:hyperlink r:id="rId23" w:history="1">
        <w:r w:rsidRPr="00D3572F">
          <w:rPr>
            <w:rStyle w:val="Hyperlink"/>
          </w:rPr>
          <w:t>https://learn.microsoft.com/en-us/answers/questions/5406142/microsoft-365-business-basic-plan</w:t>
        </w:r>
      </w:hyperlink>
    </w:p>
    <w:p w14:paraId="2C8E2E7A" w14:textId="77777777" w:rsidR="00227FEB" w:rsidRDefault="00227FEB" w:rsidP="00F64DF0"/>
    <w:p w14:paraId="5852824A" w14:textId="77777777" w:rsidR="00227FEB" w:rsidRDefault="00F64DF0" w:rsidP="00227FEB">
      <w:pPr>
        <w:jc w:val="center"/>
      </w:pPr>
      <w:r w:rsidRPr="00227FEB">
        <w:rPr>
          <w:b/>
          <w:bCs/>
        </w:rPr>
        <w:t>Format Compatibility</w:t>
      </w:r>
      <w:r>
        <w:tab/>
      </w:r>
    </w:p>
    <w:p w14:paraId="24B7C93C" w14:textId="79AE9811" w:rsidR="00F64DF0" w:rsidRDefault="00F64DF0" w:rsidP="00227FEB">
      <w:r>
        <w:t>Microsoft 365 uses standard Microsoft file formats (.docx, .xlsx, .pptx), with strong compatibility for other common formats.</w:t>
      </w:r>
      <w:r>
        <w:tab/>
      </w:r>
    </w:p>
    <w:p w14:paraId="3E43EADC" w14:textId="1F46B294" w:rsidR="00227FEB" w:rsidRDefault="00227FEB" w:rsidP="00227FEB">
      <w:hyperlink r:id="rId24" w:history="1">
        <w:r w:rsidRPr="00D3572F">
          <w:rPr>
            <w:rStyle w:val="Hyperlink"/>
          </w:rPr>
          <w:t>https://support.microsoft.com/</w:t>
        </w:r>
      </w:hyperlink>
    </w:p>
    <w:p w14:paraId="7AEE1D4B" w14:textId="77777777" w:rsidR="00227FEB" w:rsidRDefault="00227FEB" w:rsidP="00227FEB"/>
    <w:p w14:paraId="415F4B54" w14:textId="248708B0" w:rsidR="00227FEB" w:rsidRPr="00227FEB" w:rsidRDefault="00F64DF0" w:rsidP="00227FEB">
      <w:pPr>
        <w:jc w:val="center"/>
        <w:rPr>
          <w:b/>
          <w:bCs/>
        </w:rPr>
      </w:pPr>
      <w:r w:rsidRPr="00227FEB">
        <w:rPr>
          <w:b/>
          <w:bCs/>
        </w:rPr>
        <w:t>Admin Panel</w:t>
      </w:r>
    </w:p>
    <w:p w14:paraId="677E772B" w14:textId="77777777" w:rsidR="00227FEB" w:rsidRDefault="00F64DF0" w:rsidP="00F64DF0">
      <w:r>
        <w:t xml:space="preserve">Microsoft 365 Admin </w:t>
      </w:r>
      <w:proofErr w:type="spellStart"/>
      <w:r>
        <w:t>Center</w:t>
      </w:r>
      <w:proofErr w:type="spellEnd"/>
      <w:r>
        <w:t xml:space="preserve"> allows administrators to manage users, licenses, policies, security settings, and backups.</w:t>
      </w:r>
      <w:r>
        <w:tab/>
      </w:r>
    </w:p>
    <w:p w14:paraId="11776AC1" w14:textId="598BE812" w:rsidR="00227FEB" w:rsidRDefault="00227FEB" w:rsidP="00F64DF0">
      <w:hyperlink r:id="rId25" w:history="1">
        <w:r w:rsidRPr="00D3572F">
          <w:rPr>
            <w:rStyle w:val="Hyperlink"/>
          </w:rPr>
          <w:t>https://learn.microsoft.com/en-us/microsoft-365/backup/backup-setup?view=o365-worldwide</w:t>
        </w:r>
      </w:hyperlink>
    </w:p>
    <w:p w14:paraId="378231F2" w14:textId="77777777" w:rsidR="00227FEB" w:rsidRDefault="00227FEB" w:rsidP="00F64DF0"/>
    <w:p w14:paraId="5B741B63" w14:textId="6B6506E0" w:rsidR="00227FEB" w:rsidRPr="00227FEB" w:rsidRDefault="00F64DF0" w:rsidP="00227FEB">
      <w:pPr>
        <w:jc w:val="center"/>
        <w:rPr>
          <w:b/>
          <w:bCs/>
        </w:rPr>
      </w:pPr>
      <w:r w:rsidRPr="00227FEB">
        <w:rPr>
          <w:b/>
          <w:bCs/>
        </w:rPr>
        <w:t>AI Applications</w:t>
      </w:r>
    </w:p>
    <w:p w14:paraId="3D946393" w14:textId="77777777" w:rsidR="00227FEB" w:rsidRDefault="00F64DF0" w:rsidP="00F64DF0">
      <w:r>
        <w:t>Microsoft Teams includes AI features like suggested replies and Copilot integration. Full Copilot features require an additional license.</w:t>
      </w:r>
      <w:r>
        <w:tab/>
      </w:r>
    </w:p>
    <w:p w14:paraId="2A0C5243" w14:textId="5FF10D34" w:rsidR="00F64DF0" w:rsidRDefault="00F64DF0" w:rsidP="00F64DF0">
      <w:r>
        <w:lastRenderedPageBreak/>
        <w:t>Microsoft Learn – Copilot in Teams</w:t>
      </w:r>
    </w:p>
    <w:p w14:paraId="36FF97ED" w14:textId="6A822321" w:rsidR="00227FEB" w:rsidRDefault="00227FEB" w:rsidP="00F64DF0">
      <w:hyperlink r:id="rId26" w:history="1">
        <w:r w:rsidRPr="00D3572F">
          <w:rPr>
            <w:rStyle w:val="Hyperlink"/>
          </w:rPr>
          <w:t>https://learn.microsoft.com/en-us/microsoftteams/copilot-ai-agents-overview</w:t>
        </w:r>
      </w:hyperlink>
    </w:p>
    <w:p w14:paraId="51DD1241" w14:textId="77777777" w:rsidR="00227FEB" w:rsidRDefault="00227FEB" w:rsidP="00F64DF0"/>
    <w:p w14:paraId="3D23E14D" w14:textId="1DC5AF65" w:rsidR="00227FEB" w:rsidRPr="00227FEB" w:rsidRDefault="00F64DF0" w:rsidP="00227FEB">
      <w:pPr>
        <w:jc w:val="center"/>
        <w:rPr>
          <w:b/>
          <w:bCs/>
        </w:rPr>
      </w:pPr>
      <w:r w:rsidRPr="00227FEB">
        <w:rPr>
          <w:b/>
          <w:bCs/>
        </w:rPr>
        <w:t>Communication Apps</w:t>
      </w:r>
    </w:p>
    <w:p w14:paraId="519F62F8" w14:textId="660B70BE" w:rsidR="00F64DF0" w:rsidRDefault="00F64DF0" w:rsidP="00F64DF0">
      <w:r>
        <w:t>Microsoft Teams is included as the main communication and collaboration app (chat, calls, meetings).</w:t>
      </w:r>
    </w:p>
    <w:p w14:paraId="3287015B" w14:textId="647F4441" w:rsidR="00227FEB" w:rsidRDefault="00227FEB" w:rsidP="00F64DF0">
      <w:r w:rsidRPr="00227FEB">
        <w:t>https://www.microsoft.com/en-us/microsoft-365/business/microsoft-365-business-basic</w:t>
      </w:r>
    </w:p>
    <w:p w14:paraId="3B20380F" w14:textId="77777777" w:rsidR="00316FBC" w:rsidRPr="00316FBC" w:rsidRDefault="00316FBC" w:rsidP="00316FBC"/>
    <w:p w14:paraId="2A24BE9C" w14:textId="77777777" w:rsidR="00316FBC" w:rsidRPr="00316FBC" w:rsidRDefault="00316FBC" w:rsidP="00316FBC"/>
    <w:p w14:paraId="4E3053DA" w14:textId="77777777" w:rsidR="00316FBC" w:rsidRPr="00316FBC" w:rsidRDefault="00316FBC" w:rsidP="00316FBC"/>
    <w:p w14:paraId="3AE3E310" w14:textId="77777777" w:rsidR="00316FBC" w:rsidRDefault="00316FBC" w:rsidP="00316FBC"/>
    <w:p w14:paraId="0A3505DD" w14:textId="2F2E9E1E" w:rsidR="00316FBC" w:rsidRDefault="00316FBC" w:rsidP="00316FBC">
      <w:pPr>
        <w:tabs>
          <w:tab w:val="left" w:pos="5940"/>
        </w:tabs>
      </w:pPr>
      <w:r>
        <w:tab/>
      </w:r>
    </w:p>
    <w:p w14:paraId="590BA9C2" w14:textId="77777777" w:rsidR="00316FBC" w:rsidRDefault="00316FBC" w:rsidP="00316FBC">
      <w:pPr>
        <w:tabs>
          <w:tab w:val="left" w:pos="5940"/>
        </w:tabs>
      </w:pPr>
    </w:p>
    <w:p w14:paraId="4FCF7C05" w14:textId="77777777" w:rsidR="00316FBC" w:rsidRDefault="00316FBC" w:rsidP="00316FBC">
      <w:pPr>
        <w:tabs>
          <w:tab w:val="left" w:pos="5940"/>
        </w:tabs>
      </w:pPr>
    </w:p>
    <w:p w14:paraId="4FE7D3B6" w14:textId="77777777" w:rsidR="00316FBC" w:rsidRDefault="00316FBC" w:rsidP="00316FBC">
      <w:pPr>
        <w:tabs>
          <w:tab w:val="left" w:pos="5940"/>
        </w:tabs>
      </w:pPr>
    </w:p>
    <w:p w14:paraId="3FFF0199" w14:textId="77777777" w:rsidR="00316FBC" w:rsidRDefault="00316FBC" w:rsidP="00316FBC">
      <w:pPr>
        <w:tabs>
          <w:tab w:val="left" w:pos="5940"/>
        </w:tabs>
      </w:pPr>
    </w:p>
    <w:p w14:paraId="059B9771" w14:textId="38375C53" w:rsidR="00316FBC" w:rsidRDefault="00316FBC" w:rsidP="00316FBC">
      <w:pPr>
        <w:tabs>
          <w:tab w:val="left" w:pos="5940"/>
        </w:tabs>
      </w:pPr>
      <w:r>
        <w:t>ISP’PROVIDERS</w:t>
      </w:r>
    </w:p>
    <w:p w14:paraId="5B031E4A" w14:textId="77777777" w:rsidR="00316FBC" w:rsidRDefault="00316FBC" w:rsidP="00316FBC">
      <w:pPr>
        <w:tabs>
          <w:tab w:val="left" w:pos="5940"/>
        </w:tabs>
      </w:pPr>
    </w:p>
    <w:p w14:paraId="25C580DD" w14:textId="0C7B3D52" w:rsidR="00316FBC" w:rsidRDefault="00316FBC" w:rsidP="00316FBC">
      <w:pPr>
        <w:tabs>
          <w:tab w:val="left" w:pos="5940"/>
        </w:tabs>
      </w:pPr>
      <w:hyperlink r:id="rId27" w:history="1">
        <w:r w:rsidRPr="00E6493B">
          <w:rPr>
            <w:rStyle w:val="Hyperlink"/>
          </w:rPr>
          <w:t>https://chatgpt.com/share/68ef9000-16a4-8012-8022-552931bccdef</w:t>
        </w:r>
      </w:hyperlink>
    </w:p>
    <w:p w14:paraId="7C724A4C" w14:textId="77777777" w:rsidR="00316FBC" w:rsidRPr="00316FBC" w:rsidRDefault="00316FBC" w:rsidP="00316FBC">
      <w:pPr>
        <w:tabs>
          <w:tab w:val="left" w:pos="5940"/>
        </w:tabs>
      </w:pPr>
    </w:p>
    <w:sectPr w:rsidR="00316FBC" w:rsidRPr="00316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EREZ ESPITIA MANUEL SERGIO">
    <w15:presenceInfo w15:providerId="AD" w15:userId="S::manuel.perez-e@mail.escuelaing.edu.co::90bfd553-ad4a-4aad-880c-c5fa01e71c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106"/>
    <w:rsid w:val="00227FEB"/>
    <w:rsid w:val="00316FBC"/>
    <w:rsid w:val="0037699D"/>
    <w:rsid w:val="00416234"/>
    <w:rsid w:val="00565712"/>
    <w:rsid w:val="00670106"/>
    <w:rsid w:val="00756117"/>
    <w:rsid w:val="00986513"/>
    <w:rsid w:val="00AD1212"/>
    <w:rsid w:val="00D76CA9"/>
    <w:rsid w:val="00F6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3C7B"/>
  <w15:chartTrackingRefBased/>
  <w15:docId w15:val="{6A7404A5-EFA5-4015-8A87-E9C09AC6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1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1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1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1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6C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CA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865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microsoft-365/backup/backup-overview?view=o365-worldwide&amp;utm_source=chatgpt.com" TargetMode="External"/><Relationship Id="rId13" Type="http://schemas.openxmlformats.org/officeDocument/2006/relationships/hyperlink" Target="https://learn.microsoft.com/en-us/purview/audit-log-activities?utm_source=chatgpt.com" TargetMode="External"/><Relationship Id="rId18" Type="http://schemas.openxmlformats.org/officeDocument/2006/relationships/hyperlink" Target="https://learn.microsoft.com/en-us/azure/backup/backup-encryption?utm_source=chatgpt.com" TargetMode="External"/><Relationship Id="rId26" Type="http://schemas.openxmlformats.org/officeDocument/2006/relationships/hyperlink" Target="https://learn.microsoft.com/en-us/microsoftteams/copilot-ai-agents-overview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arn.microsoft.com/en-us/microsoft-365/backup/backup-overview?view=o365-worldwide" TargetMode="External"/><Relationship Id="rId7" Type="http://schemas.openxmlformats.org/officeDocument/2006/relationships/hyperlink" Target="https://learn.microsoft.com/en-au/dynamics365/business-central/admin-users-profiles-roles" TargetMode="External"/><Relationship Id="rId12" Type="http://schemas.openxmlformats.org/officeDocument/2006/relationships/hyperlink" Target="https://learn.microsoft.com/en-us/purview/audit-log-activities?utm_source=chatgpt.com" TargetMode="External"/><Relationship Id="rId17" Type="http://schemas.openxmlformats.org/officeDocument/2006/relationships/hyperlink" Target="https://learn.microsoft.com/en-us/purview/encryption" TargetMode="External"/><Relationship Id="rId25" Type="http://schemas.openxmlformats.org/officeDocument/2006/relationships/hyperlink" Target="https://learn.microsoft.com/en-us/microsoft-365/backup/backup-setup?view=o365-worldwid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yperlink" Target="https://learn.microsoft.com/en-us/sharepoint/dev/general-development/how-versioning-works-in-lists-and-libraries?utm_source=chatgpt.com" TargetMode="External"/><Relationship Id="rId29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support.microsoft.com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learn.microsoft.com/en-us/purview/encryption" TargetMode="External"/><Relationship Id="rId23" Type="http://schemas.openxmlformats.org/officeDocument/2006/relationships/hyperlink" Target="https://learn.microsoft.com/en-us/answers/questions/5406142/microsoft-365-business-basic-plan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learn.microsoft.com/en-us/answers/questions/5406142/microsoft-365-business-basic-plan?utm_source=chatgpt.com" TargetMode="External"/><Relationship Id="rId19" Type="http://schemas.openxmlformats.org/officeDocument/2006/relationships/hyperlink" Target="https://learn.microsoft.com/en-us/microsoft-365/backup/backup-overview?view=o365-worldwide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www.microsoft.com/en-us/microsoft-365/business/microsoft-365-business-basic" TargetMode="External"/><Relationship Id="rId27" Type="http://schemas.openxmlformats.org/officeDocument/2006/relationships/hyperlink" Target="https://chatgpt.com/share/68ef9000-16a4-8012-8022-552931bccde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530</Words>
  <Characters>5335</Characters>
  <Application>Microsoft Office Word</Application>
  <DocSecurity>0</DocSecurity>
  <Lines>156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ESPITIA MANUEL SERGIO</dc:creator>
  <cp:keywords/>
  <dc:description/>
  <cp:lastModifiedBy>PEREZ ESPITIA MANUEL SERGIO</cp:lastModifiedBy>
  <cp:revision>3</cp:revision>
  <dcterms:created xsi:type="dcterms:W3CDTF">2025-10-15T08:40:00Z</dcterms:created>
  <dcterms:modified xsi:type="dcterms:W3CDTF">2025-10-15T12:14:00Z</dcterms:modified>
</cp:coreProperties>
</file>